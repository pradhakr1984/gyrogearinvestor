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1w3j2kt9inn6" w:id="0"/>
      <w:bookmarkEnd w:id="0"/>
      <w:r w:rsidDel="00000000" w:rsidR="00000000" w:rsidRPr="00000000">
        <w:rPr>
          <w:rtl w:val="0"/>
        </w:rPr>
        <w:t xml:space="preserve">Executive </w:t>
      </w:r>
      <w:commentRangeStart w:id="0"/>
      <w:r w:rsidDel="00000000" w:rsidR="00000000" w:rsidRPr="00000000">
        <w:rPr>
          <w:rtl w:val="0"/>
        </w:rPr>
        <w:t xml:space="preserve">Summary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GyroGear is ready to launch the GyroGlove with confirmed demand from three major sales channels. We are requesting shareholder support for 6 months operating expenses to fulfill initial orders and</w:t>
      </w:r>
      <w:commentRangeStart w:id="1"/>
      <w:commentRangeStart w:id="2"/>
      <w:r w:rsidDel="00000000" w:rsidR="00000000" w:rsidRPr="00000000">
        <w:rPr>
          <w:rtl w:val="0"/>
        </w:rPr>
        <w:t xml:space="preserve"> achieve breakeven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/>
      </w:pPr>
      <w:bookmarkStart w:colFirst="0" w:colLast="0" w:name="_iipzkvfdvw43" w:id="1"/>
      <w:bookmarkEnd w:id="1"/>
      <w:r w:rsidDel="00000000" w:rsidR="00000000" w:rsidRPr="00000000">
        <w:rPr>
          <w:rtl w:val="0"/>
        </w:rPr>
        <w:t xml:space="preserve">Current Market Position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The team is seeing direct interest from our three major sales engines: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 Veterans Association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30 units strongly requested by 3 initial sales reps for mid-Sep delivery.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Second wave of units required by mid-Oct to support newly onboarded reps and funding for the new fiscal year for 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China</w:t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/>
      </w:pPr>
      <w:commentRangeStart w:id="3"/>
      <w:commentRangeStart w:id="4"/>
      <w:r w:rsidDel="00000000" w:rsidR="00000000" w:rsidRPr="00000000">
        <w:rPr>
          <w:rtl w:val="0"/>
        </w:rPr>
        <w:t xml:space="preserve">10 golden samples requested immediately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/>
      </w:pPr>
      <w:commentRangeStart w:id="5"/>
      <w:r w:rsidDel="00000000" w:rsidR="00000000" w:rsidRPr="00000000">
        <w:rPr>
          <w:rtl w:val="0"/>
        </w:rPr>
        <w:t xml:space="preserve">Next PO of 100 units, and 2000 unit Y1 expectation, conveyed in writing from distributor to Foxconn.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Japan</w:t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Initial demo set order from Japanese dealer to be placed in early Sept.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sales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8 orders placed (est. Dec delivery)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Very minimal marketing, no paid ads.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Numbers expected to scale with a marketing budget.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40" w:lineRule="auto"/>
        <w:rPr/>
      </w:pPr>
      <w:bookmarkStart w:colFirst="0" w:colLast="0" w:name="_v96n8de6w6jr" w:id="2"/>
      <w:bookmarkEnd w:id="2"/>
      <w:r w:rsidDel="00000000" w:rsidR="00000000" w:rsidRPr="00000000">
        <w:rPr>
          <w:rtl w:val="0"/>
        </w:rPr>
        <w:t xml:space="preserve">Key Milestones Achieved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Please see [URL] for commercial progress to date.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 VP Sales assessment of mid-Sep VA sales requirement - [URL].</w:t>
      </w:r>
    </w:p>
    <w:p w:rsidR="00000000" w:rsidDel="00000000" w:rsidP="00000000" w:rsidRDefault="00000000" w:rsidRPr="00000000" w14:paraId="00000016">
      <w:pPr>
        <w:pStyle w:val="Heading2"/>
        <w:spacing w:line="240" w:lineRule="auto"/>
        <w:rPr/>
      </w:pPr>
      <w:bookmarkStart w:colFirst="0" w:colLast="0" w:name="_vkrq8akybqrh" w:id="3"/>
      <w:bookmarkEnd w:id="3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Serial production</w:t>
      </w:r>
      <w:r w:rsidDel="00000000" w:rsidR="00000000" w:rsidRPr="00000000">
        <w:rPr>
          <w:rtl w:val="0"/>
        </w:rPr>
        <w:t xml:space="preserve"> underway.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Foxconn relocated the entire production line to Shenzhen from mid-China to support scale-up and rapid shipping.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 sales team</w:t>
      </w:r>
      <w:r w:rsidDel="00000000" w:rsidR="00000000" w:rsidRPr="00000000">
        <w:rPr>
          <w:rtl w:val="0"/>
        </w:rPr>
        <w:t xml:space="preserve"> built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 VP + 4 1099 sales agents signed (60+ 1099, 30+ VP candidates interviewed).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Target: 9 US-based sales reps in place by mid-September (NY, Texas, NoCal, SoCal, Florida).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 Veterans Association</w:t>
      </w:r>
      <w:r w:rsidDel="00000000" w:rsidR="00000000" w:rsidRPr="00000000">
        <w:rPr>
          <w:rtl w:val="0"/>
        </w:rPr>
        <w:t xml:space="preserve"> sales entry completed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Registered on all government sales platforms via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Lovell Government Services</w:t>
        </w:r>
      </w:hyperlink>
      <w:r w:rsidDel="00000000" w:rsidR="00000000" w:rsidRPr="00000000">
        <w:rPr>
          <w:rtl w:val="0"/>
        </w:rPr>
        <w:t xml:space="preserve"> in 1.5 months (typically 12-18 months if done independently)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 distributor</w:t>
      </w:r>
      <w:r w:rsidDel="00000000" w:rsidR="00000000" w:rsidRPr="00000000">
        <w:rPr>
          <w:rtl w:val="0"/>
        </w:rPr>
        <w:t xml:space="preserve"> secured (&lt;6 mo) for Beijing and Shanghai regions.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South China - in discussion with several candidates including Guangzhou Pharma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(LOI signed).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28 partnership LOIs</w:t>
      </w:r>
      <w:r w:rsidDel="00000000" w:rsidR="00000000" w:rsidRPr="00000000">
        <w:rPr>
          <w:rtl w:val="0"/>
        </w:rPr>
        <w:t xml:space="preserve"> signed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Every major centre in the US, UK now knows the product. Most would like a demo unit.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Directors/department heads of Cleveland, Mayo, Oxford, Harvard, etc individually approached GG to sign LOIs, given their assessment of product performance on users. A few directors have unilaterally asked to consult for GG as advisors.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global medical centers</w:t>
      </w:r>
      <w:r w:rsidDel="00000000" w:rsidR="00000000" w:rsidRPr="00000000">
        <w:rPr>
          <w:rtl w:val="0"/>
        </w:rPr>
        <w:t xml:space="preserve"> (Cleveland, Mayo, Oxford, Harvard, UCL, Peking Uni etc) expressing strong interest, requesting demo units.</w:t>
      </w:r>
    </w:p>
    <w:p w:rsidR="00000000" w:rsidDel="00000000" w:rsidP="00000000" w:rsidRDefault="00000000" w:rsidRPr="00000000" w14:paraId="00000024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GyroGear is now at a pivotal launch stage with confirmed immediate revenue opportunities and secured production capability.</w:t>
      </w:r>
    </w:p>
    <w:p w:rsidR="00000000" w:rsidDel="00000000" w:rsidP="00000000" w:rsidRDefault="00000000" w:rsidRPr="00000000" w14:paraId="00000025">
      <w:pPr>
        <w:spacing w:after="120" w:before="120" w:line="240" w:lineRule="auto"/>
        <w:rPr/>
      </w:pPr>
      <w:r w:rsidDel="00000000" w:rsidR="00000000" w:rsidRPr="00000000">
        <w:rPr>
          <w:rtl w:val="0"/>
        </w:rPr>
        <w:br w:type="textWrapping"/>
      </w:r>
      <w:del w:author="Rahim Virani" w:id="0" w:date="2025-08-14T08:57:15Z">
        <w:commentRangeStart w:id="6"/>
        <w:r w:rsidDel="00000000" w:rsidR="00000000" w:rsidRPr="00000000">
          <w:rPr>
            <w:rtl w:val="0"/>
          </w:rPr>
          <w:delText xml:space="preserve">Batch 1 production of 300 units is projected to generate US $1.26M revenue, even under the worst‑case scenario of selling all units </w:delText>
        </w:r>
        <w:commentRangeStart w:id="7"/>
        <w:r w:rsidDel="00000000" w:rsidR="00000000" w:rsidRPr="00000000">
          <w:rPr>
            <w:rtl w:val="0"/>
          </w:rPr>
          <w:delText xml:space="preserve">within 9 months</w:delText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  <w:delText xml:space="preserve">.</w:delText>
        </w:r>
      </w:del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240" w:line="240" w:lineRule="auto"/>
        <w:rPr/>
      </w:pPr>
      <w:r w:rsidDel="00000000" w:rsidR="00000000" w:rsidRPr="00000000">
        <w:rPr>
          <w:rtl w:val="0"/>
        </w:rPr>
        <w:t xml:space="preserve">While these revenues will begin to flow progressively from September 2025, we require short‑term funding to sustain operations until we achieve cash‑flow positivity.</w:t>
      </w:r>
    </w:p>
    <w:p w:rsidR="00000000" w:rsidDel="00000000" w:rsidP="00000000" w:rsidRDefault="00000000" w:rsidRPr="00000000" w14:paraId="00000027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line="240" w:lineRule="auto"/>
        <w:rPr>
          <w:b w:val="0"/>
        </w:rPr>
      </w:pPr>
      <w:bookmarkStart w:colFirst="0" w:colLast="0" w:name="_hqtjff3j6x5v" w:id="4"/>
      <w:bookmarkEnd w:id="4"/>
      <w:r w:rsidDel="00000000" w:rsidR="00000000" w:rsidRPr="00000000">
        <w:rPr>
          <w:sz w:val="46"/>
          <w:szCs w:val="46"/>
          <w:rtl w:val="0"/>
        </w:rPr>
        <w:t xml:space="preserve">Financial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Immediate Revenue Opportunity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Batch 1 – 300 units: US $1.26M potential revenue (worst‑case sale period: 9 months)</w:t>
      </w:r>
    </w:p>
    <w:p w:rsidR="00000000" w:rsidDel="00000000" w:rsidP="00000000" w:rsidRDefault="00000000" w:rsidRPr="00000000" w14:paraId="0000002B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Current Financial Position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Monthly OPEX: US $84,000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Inventory Loan: US $360,000 secured (Ong Family)</w:t>
      </w:r>
    </w:p>
    <w:p w:rsidR="00000000" w:rsidDel="00000000" w:rsidP="00000000" w:rsidRDefault="00000000" w:rsidRPr="00000000" w14:paraId="0000002E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Funding Gap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Target SAFE raise: US $500,000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Commitments to date: US $140,000 under SAFE has been subscribed in principle, with documents issued but pending signature.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line="240" w:lineRule="auto"/>
        <w:rPr>
          <w:b w:val="0"/>
        </w:rPr>
      </w:pPr>
      <w:bookmarkStart w:colFirst="0" w:colLast="0" w:name="_21pssw6p7pd4" w:id="5"/>
      <w:bookmarkEnd w:id="5"/>
      <w:r w:rsidDel="00000000" w:rsidR="00000000" w:rsidRPr="00000000">
        <w:rPr>
          <w:rtl w:val="0"/>
        </w:rPr>
        <w:t xml:space="preserve">Use of 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Proceeds from this SAFE round will be used to: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Fully fund 6 months of OPEX (US$504,000) while revenue is being recognised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Ensure uninterrupted operations through the launch period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Fulfil confirmed initial orders and maintain production momentum</w:t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240" w:lineRule="auto"/>
        <w:rPr>
          <w:b w:val="0"/>
        </w:rPr>
      </w:pPr>
      <w:bookmarkStart w:colFirst="0" w:colLast="0" w:name="_elypumpy72cq" w:id="6"/>
      <w:bookmarkEnd w:id="6"/>
      <w:commentRangeStart w:id="8"/>
      <w:commentRangeStart w:id="9"/>
      <w:r w:rsidDel="00000000" w:rsidR="00000000" w:rsidRPr="00000000">
        <w:rPr>
          <w:rtl w:val="0"/>
        </w:rPr>
        <w:t xml:space="preserve">SAFE Note Funding Terms</w:t>
      </w:r>
      <w:r w:rsidDel="00000000" w:rsidR="00000000" w:rsidRPr="00000000">
        <w:rPr>
          <w:rtl w:val="0"/>
        </w:rPr>
      </w:r>
    </w:p>
    <w:tbl>
      <w:tblPr>
        <w:tblStyle w:val="Table1"/>
        <w:tblW w:w="10204.7244094488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6.8404526273575"/>
        <w:gridCol w:w="7907.883956821463"/>
        <w:tblGridChange w:id="0">
          <w:tblGrid>
            <w:gridCol w:w="2296.8404526273575"/>
            <w:gridCol w:w="7907.8839568214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spacing w:after="0" w:before="0" w:line="240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spacing w:after="0" w:before="0" w:line="240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US$500,000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Valuation Cap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 $25,000,000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20% on next qualified financing round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Lines w:val="1"/>
              <w:spacing w:after="0" w:before="0" w:line="240" w:lineRule="auto"/>
              <w:rPr>
                <w:sz w:val="21"/>
                <w:szCs w:val="21"/>
              </w:rPr>
            </w:pP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The SAFE will automatically convert into equity upon the next qualified equity financing round or a liquidity event. If neither occurs within 24 months from the execution date, the SAFE will convert at that time based on the valuation cap and discount terms.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line="240" w:lineRule="auto"/>
        <w:rPr>
          <w:b w:val="0"/>
        </w:rPr>
      </w:pPr>
      <w:bookmarkStart w:colFirst="0" w:colLast="0" w:name="_7j1fhooqd3ou" w:id="7"/>
      <w:bookmarkEnd w:id="7"/>
      <w:r w:rsidDel="00000000" w:rsidR="00000000" w:rsidRPr="00000000">
        <w:rPr>
          <w:rtl w:val="0"/>
        </w:rPr>
        <w:t xml:space="preserve">Key Milestones &amp;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ha</w:t>
      </w:r>
      <w:r w:rsidDel="00000000" w:rsidR="00000000" w:rsidRPr="00000000">
        <w:rPr>
          <w:rtl w:val="0"/>
        </w:rPr>
        <w:t xml:space="preserve">reholder response by: 30 August 2025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Funding close target: ???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First shipments begin: 3rd week of September 2025</w:t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line="240" w:lineRule="auto"/>
        <w:rPr>
          <w:b w:val="0"/>
        </w:rPr>
      </w:pPr>
      <w:bookmarkStart w:colFirst="0" w:colLast="0" w:name="_lce6wiqtk5ej" w:id="8"/>
      <w:bookmarkEnd w:id="8"/>
      <w:r w:rsidDel="00000000" w:rsidR="00000000" w:rsidRPr="00000000">
        <w:rPr>
          <w:rtl w:val="0"/>
        </w:rPr>
        <w:t xml:space="preserve">Management 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The founding team and Ong Family have invested </w:t>
      </w:r>
      <w:commentRangeStart w:id="10"/>
      <w:commentRangeStart w:id="11"/>
      <w:r w:rsidDel="00000000" w:rsidR="00000000" w:rsidRPr="00000000">
        <w:rPr>
          <w:rtl w:val="0"/>
        </w:rPr>
        <w:t xml:space="preserve">US $1.2M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of personal funds over the past 9 months to bring GyroGear to this launch‑ready stage. Repayment of the Ong Family’s loan will commence only after sales of 2,000 units and operational cash‑flow is positive.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The GyroGear team is doing all possible to ensure that we sell Batch 1 as quickly as possible, using proceeds to fund the subsequent batch.  Revenue from Batch 1 alone should allow GyroGear to be cashflow positive.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Following shareholder feedback over the years, we have </w:t>
      </w:r>
      <w:r w:rsidDel="00000000" w:rsidR="00000000" w:rsidRPr="00000000">
        <w:rPr>
          <w:b w:val="1"/>
          <w:rtl w:val="0"/>
        </w:rPr>
        <w:t xml:space="preserve">significantly reduced capital requirements</w:t>
      </w:r>
      <w:r w:rsidDel="00000000" w:rsidR="00000000" w:rsidRPr="00000000">
        <w:rPr>
          <w:rtl w:val="0"/>
        </w:rPr>
        <w:t xml:space="preserve">, lowering the need for future fundraising.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GyroGear is making maximal effort to not raise further funds. However, this is dependent on customer response and market feedback going forward.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widowControl w:val="0"/>
        <w:spacing w:after="120" w:before="12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Call to Action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We invite all shareholders to confirm their participation in the SAFE note by 18 August 2025, ensuring we can seize the immediate revenue opportunity and maintain uninterrupted operations to self‑sufficiency.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dvtjwrl8xpp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66bz0660seg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2ccjmnvezq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klwiokr4il2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9xjv4uitmltv" w:id="13"/>
      <w:bookmarkEnd w:id="13"/>
      <w:commentRangeStart w:id="12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sopgr37hlpws" w:id="14"/>
      <w:bookmarkEnd w:id="14"/>
      <w:commentRangeStart w:id="13"/>
      <w:r w:rsidDel="00000000" w:rsidR="00000000" w:rsidRPr="00000000">
        <w:rPr>
          <w:rtl w:val="0"/>
        </w:rPr>
        <w:t xml:space="preserve">Production Status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Strong progress achieved to date.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Extensive under-the-hood verification completed with critical suppliers over the past year.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 major technical or operational issues identified.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components (internal mechanism, motors) already delivered to GyroGear as part of forward planning. Assembly underway.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Complex components (CNC, injection moulding) underway/almost completed, ~2 weeks from first payment (maximal acceleration by Foxconn). No major issues.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First 30 units ETA to VA Distributor by 3rd week of September.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Completion of remaining 300 units by end September.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y4k03fivt07n" w:id="15"/>
      <w:bookmarkEnd w:id="15"/>
      <w:r w:rsidDel="00000000" w:rsidR="00000000" w:rsidRPr="00000000">
        <w:rPr>
          <w:rtl w:val="0"/>
        </w:rPr>
        <w:t xml:space="preserve">OKRs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woc5zd53kdq" w:id="16"/>
      <w:bookmarkEnd w:id="16"/>
      <w:r w:rsidDel="00000000" w:rsidR="00000000" w:rsidRPr="00000000">
        <w:rPr>
          <w:rtl w:val="0"/>
        </w:rPr>
        <w:t xml:space="preserve">Immediate Targets (Fulfilment in Progress)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10 units – Direct-to-Consumer (D2C)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10 units – China Distributor 1 (Golden Samples)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30 units – US Veterans Association (3rd Week-Sep delivery)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mxr8pab57ylb" w:id="17"/>
      <w:bookmarkEnd w:id="17"/>
      <w:r w:rsidDel="00000000" w:rsidR="00000000" w:rsidRPr="00000000">
        <w:rPr>
          <w:rtl w:val="0"/>
        </w:rPr>
        <w:t xml:space="preserve">Short-Term Targets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Secure and fulfill purchase order: 100 units – China Distributor 1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Sell remaining units: 150 units – US VA and online sales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aii Ong" w:id="12" w:date="2025-08-14T05:55:31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@victoria@gyrogear.co @rahim@gyrogear.co 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a/b testing this section.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to be in.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also did mention need to clarify/specify manufacture status, which i agree. ie no issues like the A &amp; B samples.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victoria@gyrogear.co_</w:t>
      </w:r>
    </w:p>
  </w:comment>
  <w:comment w:author="Rahim Virani" w:id="1" w:date="2025-08-13T10:35:2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@faii@gyrogear.co will you be at breakeven in your model at 6 months? Is this reasonable - to sell all units in 6 months? Please do check in with John etc just to reaffirm this...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faii@gyrogear.co_</w:t>
      </w:r>
    </w:p>
  </w:comment>
  <w:comment w:author="Faii Ong" w:id="2" w:date="2025-08-13T13:23:43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@john@gyrogear.co over to you.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_Reassigned to john@gyrogear.co_</w:t>
      </w:r>
    </w:p>
  </w:comment>
  <w:comment w:author="Faii Ong" w:id="13" w:date="2025-08-13T14:38:51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@victoria@gyrogear.co please update asap. thx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victoria@gyrogear.co_</w:t>
      </w:r>
    </w:p>
  </w:comment>
  <w:comment w:author="Faii Ong" w:id="5" w:date="2025-08-13T08:15:43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 update from distributor</w:t>
      </w:r>
    </w:p>
  </w:comment>
  <w:comment w:author="Faii Ong" w:id="7" w:date="2025-08-14T07:45:34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want to state a time frame?</w:t>
      </w:r>
    </w:p>
  </w:comment>
  <w:comment w:author="Rahim Virani" w:id="0" w:date="2025-08-13T09:49:02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@faii@gyrogear.co i think the current version is still quite too long based on the discussions you had with the team on monday. The request was to have a 2 page document with one page covering the options of the loan etc. so perhaps the redraft should be as follows: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 Page: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Executive summary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Market demand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Financial overview 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Specific use of funds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Second page: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clear funding options as requested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Terms of the loan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Next steps with deadlines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faii@gyrogear.co_</w:t>
      </w:r>
    </w:p>
  </w:comment>
  <w:comment w:author="Rahim Virani" w:id="3" w:date="2025-08-13T10:43:37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50% pf this already paid by the distributor?</w:t>
      </w:r>
    </w:p>
  </w:comment>
  <w:comment w:author="Faii Ong" w:id="4" w:date="2025-08-13T13:19:3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@rahim@gyrogear.co in process of sorting this PO.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 on call ytd said he would like to proceed asap and pay for 10 units in full.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have the PO with us,</w:t>
      </w:r>
    </w:p>
  </w:comment>
  <w:comment w:author="Rahim Virani" w:id="6" w:date="2025-08-14T08:57:50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@faii@gyrogear.co take out as this is already in your financial overview below</w:t>
      </w:r>
    </w:p>
  </w:comment>
  <w:comment w:author="Faii Ong" w:id="10" w:date="2025-08-14T05:49:39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@victoria@gyrogear.co @keet@gyrogear.co need to confirm.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not include our deferred pay.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$ loaned directly to company.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victoria@gyrogear.co_</w:t>
      </w:r>
    </w:p>
  </w:comment>
  <w:comment w:author="Victoria Yong" w:id="11" w:date="2025-08-14T09:56:36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Keet to provide the figures</w:t>
      </w:r>
    </w:p>
  </w:comment>
  <w:comment w:author="Rahim Virani" w:id="8" w:date="2025-08-14T09:00:33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@faii@gyrogear.co what is the long stop date for conversion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faii@gyrogear.co_</w:t>
      </w:r>
    </w:p>
  </w:comment>
  <w:comment w:author="Victoria Yong" w:id="9" w:date="2025-08-14T09:57:39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check 24 month stop date for US$500K? is it too long?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‘Third-largest pharmaceutical wholesaler in China measured by revenues’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yperlink" Target="https://www.lovellgo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